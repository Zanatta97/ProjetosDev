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5400675" cy="175895"/>
            <wp:effectExtent b="0" l="0" r="0" t="0"/>
            <wp:wrapSquare wrapText="bothSides" distB="0" distT="0" distL="114300" distR="11430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758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RESPONDER: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360" w:lineRule="auto"/>
        <w:ind w:left="643" w:hanging="360"/>
        <w:rPr/>
      </w:pPr>
      <w:r w:rsidDel="00000000" w:rsidR="00000000" w:rsidRPr="00000000">
        <w:rPr>
          <w:rtl w:val="0"/>
        </w:rPr>
        <w:t xml:space="preserve">De acordo com o trecho de código escrito na linguagem em PHP:</w:t>
      </w:r>
    </w:p>
    <w:p w:rsidR="00000000" w:rsidDel="00000000" w:rsidP="00000000" w:rsidRDefault="00000000" w:rsidRPr="00000000" w14:paraId="00000005">
      <w:pPr>
        <w:spacing w:line="240" w:lineRule="auto"/>
        <w:ind w:left="643" w:firstLine="0"/>
        <w:rPr/>
      </w:pPr>
      <w:r w:rsidDel="00000000" w:rsidR="00000000" w:rsidRPr="00000000">
        <w:rPr>
          <w:rtl w:val="0"/>
        </w:rPr>
        <w:t xml:space="preserve">$i = 0;</w:t>
        <w:br w:type="textWrapping"/>
        <w:t xml:space="preserve">while(1) {</w:t>
        <w:br w:type="textWrapping"/>
        <w:t xml:space="preserve">if($i == 10)</w:t>
        <w:br w:type="textWrapping"/>
        <w:t xml:space="preserve">break;</w:t>
        <w:br w:type="textWrapping"/>
        <w:t xml:space="preserve">echo ++$i . "\n";</w:t>
        <w:br w:type="textWrapping"/>
        <w:t xml:space="preserve">}</w:t>
      </w:r>
    </w:p>
    <w:p w:rsidR="00000000" w:rsidDel="00000000" w:rsidP="00000000" w:rsidRDefault="00000000" w:rsidRPr="00000000" w14:paraId="00000006">
      <w:pPr>
        <w:spacing w:line="240" w:lineRule="auto"/>
        <w:ind w:left="64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643" w:firstLine="0"/>
        <w:rPr/>
      </w:pPr>
      <w:r w:rsidDel="00000000" w:rsidR="00000000" w:rsidRPr="00000000">
        <w:rPr>
          <w:rtl w:val="0"/>
        </w:rPr>
        <w:t xml:space="preserve">O resultado deste código irá retornar:</w:t>
      </w:r>
    </w:p>
    <w:p w:rsidR="00000000" w:rsidDel="00000000" w:rsidP="00000000" w:rsidRDefault="00000000" w:rsidRPr="00000000" w14:paraId="00000008">
      <w:pPr>
        <w:spacing w:line="360" w:lineRule="auto"/>
        <w:ind w:left="643" w:firstLine="0"/>
        <w:rPr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a)</w:t>
      </w:r>
      <w:r w:rsidDel="00000000" w:rsidR="00000000" w:rsidRPr="00000000">
        <w:rPr>
          <w:color w:val="ff0000"/>
          <w:u w:val="single"/>
          <w:rtl w:val="0"/>
        </w:rPr>
        <w:t xml:space="preserve"> Intervalo de 1 a 10</w:t>
      </w:r>
    </w:p>
    <w:p w:rsidR="00000000" w:rsidDel="00000000" w:rsidP="00000000" w:rsidRDefault="00000000" w:rsidRPr="00000000" w14:paraId="00000009">
      <w:pPr>
        <w:spacing w:line="360" w:lineRule="auto"/>
        <w:ind w:left="643" w:firstLine="0"/>
        <w:rPr/>
      </w:pPr>
      <w:r w:rsidDel="00000000" w:rsidR="00000000" w:rsidRPr="00000000">
        <w:rPr>
          <w:b w:val="1"/>
          <w:rtl w:val="0"/>
        </w:rPr>
        <w:t xml:space="preserve">b)</w:t>
      </w:r>
      <w:r w:rsidDel="00000000" w:rsidR="00000000" w:rsidRPr="00000000">
        <w:rPr>
          <w:rtl w:val="0"/>
        </w:rPr>
        <w:t xml:space="preserve"> Intervalo de 0 a 9</w:t>
      </w:r>
    </w:p>
    <w:p w:rsidR="00000000" w:rsidDel="00000000" w:rsidP="00000000" w:rsidRDefault="00000000" w:rsidRPr="00000000" w14:paraId="0000000A">
      <w:pPr>
        <w:spacing w:line="360" w:lineRule="auto"/>
        <w:ind w:left="643" w:firstLine="0"/>
        <w:rPr/>
      </w:pPr>
      <w:r w:rsidDel="00000000" w:rsidR="00000000" w:rsidRPr="00000000">
        <w:rPr>
          <w:b w:val="1"/>
          <w:rtl w:val="0"/>
        </w:rPr>
        <w:t xml:space="preserve">c)</w:t>
      </w:r>
      <w:r w:rsidDel="00000000" w:rsidR="00000000" w:rsidRPr="00000000">
        <w:rPr>
          <w:rtl w:val="0"/>
        </w:rPr>
        <w:t xml:space="preserve"> Intervalo de 0 a 10</w:t>
      </w:r>
    </w:p>
    <w:p w:rsidR="00000000" w:rsidDel="00000000" w:rsidP="00000000" w:rsidRDefault="00000000" w:rsidRPr="00000000" w14:paraId="0000000B">
      <w:pPr>
        <w:spacing w:line="360" w:lineRule="auto"/>
        <w:ind w:left="643" w:firstLine="0"/>
        <w:rPr/>
      </w:pPr>
      <w:r w:rsidDel="00000000" w:rsidR="00000000" w:rsidRPr="00000000">
        <w:rPr>
          <w:b w:val="1"/>
          <w:rtl w:val="0"/>
        </w:rPr>
        <w:t xml:space="preserve">d)</w:t>
      </w:r>
      <w:r w:rsidDel="00000000" w:rsidR="00000000" w:rsidRPr="00000000">
        <w:rPr>
          <w:rtl w:val="0"/>
        </w:rPr>
        <w:t xml:space="preserve"> 10</w:t>
      </w:r>
    </w:p>
    <w:p w:rsidR="00000000" w:rsidDel="00000000" w:rsidP="00000000" w:rsidRDefault="00000000" w:rsidRPr="00000000" w14:paraId="0000000C">
      <w:pPr>
        <w:spacing w:line="360" w:lineRule="auto"/>
        <w:ind w:left="643" w:firstLine="0"/>
        <w:rPr/>
      </w:pPr>
      <w:r w:rsidDel="00000000" w:rsidR="00000000" w:rsidRPr="00000000">
        <w:rPr>
          <w:b w:val="1"/>
          <w:rtl w:val="0"/>
        </w:rPr>
        <w:t xml:space="preserve">e)</w:t>
      </w:r>
      <w:r w:rsidDel="00000000" w:rsidR="00000000" w:rsidRPr="00000000">
        <w:rPr>
          <w:rtl w:val="0"/>
        </w:rPr>
        <w:t xml:space="preserve"> nenhuma das alternativas anteriores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643" w:hanging="360"/>
        <w:rPr/>
      </w:pPr>
      <w:r w:rsidDel="00000000" w:rsidR="00000000" w:rsidRPr="00000000">
        <w:rPr>
          <w:rtl w:val="0"/>
        </w:rPr>
        <w:t xml:space="preserve">Após a execução do trecho de código escrito na linguagem PHP abaixo:</w:t>
      </w:r>
    </w:p>
    <w:p w:rsidR="00000000" w:rsidDel="00000000" w:rsidP="00000000" w:rsidRDefault="00000000" w:rsidRPr="00000000" w14:paraId="0000000F">
      <w:pPr>
        <w:spacing w:line="240" w:lineRule="auto"/>
        <w:ind w:left="643" w:firstLine="0"/>
        <w:jc w:val="both"/>
        <w:rPr/>
      </w:pPr>
      <w:r w:rsidDel="00000000" w:rsidR="00000000" w:rsidRPr="00000000">
        <w:rPr>
          <w:rtl w:val="0"/>
        </w:rPr>
        <w:t xml:space="preserve">$minhaString = "Marinha do Brasil";</w:t>
        <w:br w:type="textWrapping"/>
        <w:t xml:space="preserve">$a = substr($minhaString, 1);</w:t>
        <w:br w:type="textWrapping"/>
        <w:t xml:space="preserve">$b = substr($minhaString, 0, 8);</w:t>
        <w:br w:type="textWrapping"/>
        <w:t xml:space="preserve">$c = substr($minhaString, -3, 1);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03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03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03" w:hanging="720"/>
        <w:rPr/>
      </w:pPr>
      <w:r w:rsidDel="00000000" w:rsidR="00000000" w:rsidRPr="00000000">
        <w:rPr>
          <w:rtl w:val="0"/>
        </w:rPr>
        <w:t xml:space="preserve">O conteúdo das variáveis </w:t>
      </w:r>
      <w:r w:rsidDel="00000000" w:rsidR="00000000" w:rsidRPr="00000000">
        <w:rPr>
          <w:b w:val="1"/>
          <w:rtl w:val="0"/>
        </w:rPr>
        <w:t xml:space="preserve">$a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$b</w:t>
      </w:r>
      <w:r w:rsidDel="00000000" w:rsidR="00000000" w:rsidRPr="00000000">
        <w:rPr>
          <w:rtl w:val="0"/>
        </w:rPr>
        <w:t xml:space="preserve"> e</w:t>
      </w:r>
      <w:r w:rsidDel="00000000" w:rsidR="00000000" w:rsidRPr="00000000">
        <w:rPr>
          <w:b w:val="1"/>
          <w:rtl w:val="0"/>
        </w:rPr>
        <w:t xml:space="preserve"> $c</w:t>
      </w:r>
      <w:r w:rsidDel="00000000" w:rsidR="00000000" w:rsidRPr="00000000">
        <w:rPr>
          <w:rtl w:val="0"/>
        </w:rPr>
        <w:t xml:space="preserve"> serão respectivamente: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03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003" w:hanging="720"/>
        <w:rPr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a)</w:t>
      </w:r>
      <w:r w:rsidDel="00000000" w:rsidR="00000000" w:rsidRPr="00000000">
        <w:rPr>
          <w:color w:val="ff0000"/>
          <w:u w:val="single"/>
          <w:rtl w:val="0"/>
        </w:rPr>
        <w:t xml:space="preserve"> "arinha do Brasil", "Marinha" e "s";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003" w:hanging="720"/>
        <w:rPr/>
      </w:pPr>
      <w:r w:rsidDel="00000000" w:rsidR="00000000" w:rsidRPr="00000000">
        <w:rPr>
          <w:b w:val="1"/>
          <w:rtl w:val="0"/>
        </w:rPr>
        <w:t xml:space="preserve">b)</w:t>
      </w:r>
      <w:r w:rsidDel="00000000" w:rsidR="00000000" w:rsidRPr="00000000">
        <w:rPr>
          <w:rtl w:val="0"/>
        </w:rPr>
        <w:t xml:space="preserve"> "s", "arinha do Brasil" e "Marinha";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003" w:hanging="720"/>
        <w:rPr/>
      </w:pPr>
      <w:r w:rsidDel="00000000" w:rsidR="00000000" w:rsidRPr="00000000">
        <w:rPr>
          <w:b w:val="1"/>
          <w:rtl w:val="0"/>
        </w:rPr>
        <w:t xml:space="preserve">c)</w:t>
      </w:r>
      <w:r w:rsidDel="00000000" w:rsidR="00000000" w:rsidRPr="00000000">
        <w:rPr>
          <w:rtl w:val="0"/>
        </w:rPr>
        <w:t xml:space="preserve"> "arinha do Brasil", "Marinha " e "s";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003" w:hanging="720"/>
        <w:rPr/>
      </w:pPr>
      <w:r w:rsidDel="00000000" w:rsidR="00000000" w:rsidRPr="00000000">
        <w:rPr>
          <w:b w:val="1"/>
          <w:rtl w:val="0"/>
        </w:rPr>
        <w:t xml:space="preserve">d)</w:t>
      </w:r>
      <w:r w:rsidDel="00000000" w:rsidR="00000000" w:rsidRPr="00000000">
        <w:rPr>
          <w:rtl w:val="0"/>
        </w:rPr>
        <w:t xml:space="preserve"> "Marinha", "arinha do Brasil" e "Marinha";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003" w:hanging="720"/>
        <w:rPr/>
      </w:pPr>
      <w:r w:rsidDel="00000000" w:rsidR="00000000" w:rsidRPr="00000000">
        <w:rPr>
          <w:b w:val="1"/>
          <w:rtl w:val="0"/>
        </w:rPr>
        <w:t xml:space="preserve">e)</w:t>
      </w:r>
      <w:r w:rsidDel="00000000" w:rsidR="00000000" w:rsidRPr="00000000">
        <w:rPr>
          <w:rtl w:val="0"/>
        </w:rPr>
        <w:t xml:space="preserve"> "Marinha", "s" e "arinha do Brasil";</w:t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360" w:lineRule="auto"/>
        <w:ind w:left="643" w:hanging="360"/>
        <w:rPr/>
      </w:pPr>
      <w:r w:rsidDel="00000000" w:rsidR="00000000" w:rsidRPr="00000000">
        <w:rPr>
          <w:rtl w:val="0"/>
        </w:rPr>
        <w:t xml:space="preserve">Implemente um programa usando operadores de atribuição para somar</w:t>
      </w:r>
    </w:p>
    <w:p w:rsidR="00000000" w:rsidDel="00000000" w:rsidP="00000000" w:rsidRDefault="00000000" w:rsidRPr="00000000" w14:paraId="00000021">
      <w:pPr>
        <w:spacing w:line="360" w:lineRule="auto"/>
        <w:ind w:left="643" w:firstLine="0"/>
        <w:rPr/>
      </w:pPr>
      <w:r w:rsidDel="00000000" w:rsidR="00000000" w:rsidRPr="00000000">
        <w:rPr>
          <w:rtl w:val="0"/>
        </w:rPr>
        <w:t xml:space="preserve">a comissão de R$ 1.321,45 mais o salário de R$ 7.600,25, também</w:t>
      </w:r>
    </w:p>
    <w:p w:rsidR="00000000" w:rsidDel="00000000" w:rsidP="00000000" w:rsidRDefault="00000000" w:rsidRPr="00000000" w14:paraId="00000022">
      <w:pPr>
        <w:spacing w:line="360" w:lineRule="auto"/>
        <w:ind w:left="643" w:firstLine="0"/>
        <w:rPr/>
      </w:pPr>
      <w:r w:rsidDel="00000000" w:rsidR="00000000" w:rsidRPr="00000000">
        <w:rPr>
          <w:rtl w:val="0"/>
        </w:rPr>
        <w:t xml:space="preserve">subtrair R$ 608,45 de INSS, e subtrair R$ 1.364,65 de IRRF. No final do</w:t>
      </w:r>
    </w:p>
    <w:p w:rsidR="00000000" w:rsidDel="00000000" w:rsidP="00000000" w:rsidRDefault="00000000" w:rsidRPr="00000000" w14:paraId="00000023">
      <w:pPr>
        <w:spacing w:line="360" w:lineRule="auto"/>
        <w:ind w:left="643" w:firstLine="0"/>
        <w:rPr/>
      </w:pPr>
      <w:r w:rsidDel="00000000" w:rsidR="00000000" w:rsidRPr="00000000">
        <w:rPr>
          <w:rtl w:val="0"/>
        </w:rPr>
        <w:t xml:space="preserve">programa imprima na tela o valor total a receber. Também converta o</w:t>
      </w:r>
    </w:p>
    <w:p w:rsidR="00000000" w:rsidDel="00000000" w:rsidP="00000000" w:rsidRDefault="00000000" w:rsidRPr="00000000" w14:paraId="00000024">
      <w:pPr>
        <w:spacing w:line="360" w:lineRule="auto"/>
        <w:ind w:left="643" w:firstLine="0"/>
        <w:rPr/>
      </w:pPr>
      <w:r w:rsidDel="00000000" w:rsidR="00000000" w:rsidRPr="00000000">
        <w:rPr>
          <w:rtl w:val="0"/>
        </w:rPr>
        <w:t xml:space="preserve">valor para o formato do Real, imprima o valor formatado para o modelo</w:t>
      </w:r>
    </w:p>
    <w:p w:rsidR="00000000" w:rsidDel="00000000" w:rsidP="00000000" w:rsidRDefault="00000000" w:rsidRPr="00000000" w14:paraId="00000025">
      <w:pPr>
        <w:spacing w:line="360" w:lineRule="auto"/>
        <w:ind w:left="643" w:firstLine="0"/>
        <w:rPr/>
      </w:pPr>
      <w:r w:rsidDel="00000000" w:rsidR="00000000" w:rsidRPr="00000000">
        <w:rPr>
          <w:rtl w:val="0"/>
        </w:rPr>
        <w:t xml:space="preserve">do Real, usando a função “number_format.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ind w:left="643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$salarioInicial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7600.25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ind w:left="643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$comissao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1321.45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ind w:left="643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$inss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608.45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ind w:left="643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$irrf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1364.65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ind w:left="643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$salarioFinal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ind w:left="643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$salarioFinal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$salarioInicial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ind w:left="643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$salarioFinal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$comissao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ind w:left="643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$salarioFinal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$inss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ind w:left="643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$salarioFinal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$irrf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ind w:left="643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"Valor total a receber é R$"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ind w:left="643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number_format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$salarioFinal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pacing w:line="360" w:lineRule="auto"/>
        <w:ind w:left="64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643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64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360" w:lineRule="auto"/>
        <w:ind w:left="643" w:hanging="360"/>
        <w:rPr/>
      </w:pPr>
      <w:r w:rsidDel="00000000" w:rsidR="00000000" w:rsidRPr="00000000">
        <w:rPr>
          <w:rtl w:val="0"/>
        </w:rPr>
        <w:t xml:space="preserve">Um cliente quer parcelar a compra de R$ 1.220,44 em 4 vezes sem juros.</w:t>
      </w:r>
    </w:p>
    <w:p w:rsidR="00000000" w:rsidDel="00000000" w:rsidP="00000000" w:rsidRDefault="00000000" w:rsidRPr="00000000" w14:paraId="00000035">
      <w:pPr>
        <w:spacing w:line="360" w:lineRule="auto"/>
        <w:ind w:left="643" w:firstLine="0"/>
        <w:rPr/>
      </w:pPr>
      <w:r w:rsidDel="00000000" w:rsidR="00000000" w:rsidRPr="00000000">
        <w:rPr>
          <w:rtl w:val="0"/>
        </w:rPr>
        <w:t xml:space="preserve">Implemente um programa usando operadores de atribuição para calcular</w:t>
      </w:r>
    </w:p>
    <w:p w:rsidR="00000000" w:rsidDel="00000000" w:rsidP="00000000" w:rsidRDefault="00000000" w:rsidRPr="00000000" w14:paraId="00000036">
      <w:pPr>
        <w:spacing w:line="360" w:lineRule="auto"/>
        <w:ind w:left="643" w:firstLine="0"/>
        <w:rPr/>
      </w:pPr>
      <w:r w:rsidDel="00000000" w:rsidR="00000000" w:rsidRPr="00000000">
        <w:rPr>
          <w:rtl w:val="0"/>
        </w:rPr>
        <w:t xml:space="preserve">o valor de cada parcela, no final do programa imprima na tela o valor de</w:t>
      </w:r>
    </w:p>
    <w:p w:rsidR="00000000" w:rsidDel="00000000" w:rsidP="00000000" w:rsidRDefault="00000000" w:rsidRPr="00000000" w14:paraId="00000037">
      <w:pPr>
        <w:spacing w:line="360" w:lineRule="auto"/>
        <w:ind w:left="643" w:firstLine="0"/>
        <w:rPr/>
      </w:pPr>
      <w:r w:rsidDel="00000000" w:rsidR="00000000" w:rsidRPr="00000000">
        <w:rPr>
          <w:rtl w:val="0"/>
        </w:rPr>
        <w:t xml:space="preserve">cada parcela. Também converta o valor para o formato do Real, imprima</w:t>
      </w:r>
    </w:p>
    <w:p w:rsidR="00000000" w:rsidDel="00000000" w:rsidP="00000000" w:rsidRDefault="00000000" w:rsidRPr="00000000" w14:paraId="00000038">
      <w:pPr>
        <w:spacing w:line="360" w:lineRule="auto"/>
        <w:ind w:left="643" w:firstLine="0"/>
        <w:rPr/>
      </w:pPr>
      <w:r w:rsidDel="00000000" w:rsidR="00000000" w:rsidRPr="00000000">
        <w:rPr>
          <w:rtl w:val="0"/>
        </w:rPr>
        <w:t xml:space="preserve">o valor formatado para o modelo do Real, usando a função</w:t>
      </w:r>
    </w:p>
    <w:p w:rsidR="00000000" w:rsidDel="00000000" w:rsidP="00000000" w:rsidRDefault="00000000" w:rsidRPr="00000000" w14:paraId="00000039">
      <w:pPr>
        <w:spacing w:line="360" w:lineRule="auto"/>
        <w:ind w:left="643" w:firstLine="0"/>
        <w:rPr/>
      </w:pPr>
      <w:r w:rsidDel="00000000" w:rsidR="00000000" w:rsidRPr="00000000">
        <w:rPr>
          <w:rtl w:val="0"/>
        </w:rPr>
        <w:t xml:space="preserve">“number_format”;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ind w:left="643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$valorTotal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1220.44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ind w:left="643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$qtParcelas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ind w:left="643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$valorParcelas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$valorTotal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ind w:left="643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$valorParcelas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$qtParcelas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ind w:left="643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$qtParcelas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Parcelas: &lt;/br&gt;"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ind w:left="643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$qtParcelas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ind w:left="643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"R$"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number_format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$valorParcelas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.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"&lt;/br&gt;"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ind w:left="643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42">
      <w:pPr>
        <w:spacing w:line="360" w:lineRule="auto"/>
        <w:ind w:left="64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64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line="360" w:lineRule="auto"/>
        <w:ind w:left="643" w:hanging="360"/>
        <w:rPr/>
      </w:pPr>
      <w:r w:rsidDel="00000000" w:rsidR="00000000" w:rsidRPr="00000000">
        <w:rPr>
          <w:rtl w:val="0"/>
        </w:rPr>
        <w:t xml:space="preserve">Implemente um formulário usando o método GET com os campos código e Valor. Em seguida crie um  arquivo “exercicio5.php” responsável em receber os dados do formulário através do método GET, e conforme o código digitado no formulário imprima o produto, o valor atual, o valor do aumento e seu novo valor final. Os produtos estão na tabela a seguir:</w:t>
      </w:r>
    </w:p>
    <w:p w:rsidR="00000000" w:rsidDel="00000000" w:rsidP="00000000" w:rsidRDefault="00000000" w:rsidRPr="00000000" w14:paraId="00000045">
      <w:pPr>
        <w:spacing w:line="360" w:lineRule="auto"/>
        <w:ind w:left="643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861.000000000002" w:type="dxa"/>
        <w:jc w:val="left"/>
        <w:tblInd w:w="74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0.3333333333335"/>
        <w:gridCol w:w="2620.3333333333335"/>
        <w:gridCol w:w="2620.3333333333335"/>
        <w:tblGridChange w:id="0">
          <w:tblGrid>
            <w:gridCol w:w="2620.3333333333335"/>
            <w:gridCol w:w="2620.3333333333335"/>
            <w:gridCol w:w="2620.3333333333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Percentual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Maça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Banana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Cebola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Tomate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3%</w:t>
            </w:r>
          </w:p>
        </w:tc>
      </w:tr>
    </w:tbl>
    <w:p w:rsidR="00000000" w:rsidDel="00000000" w:rsidP="00000000" w:rsidRDefault="00000000" w:rsidRPr="00000000" w14:paraId="00000055">
      <w:pPr>
        <w:spacing w:line="360" w:lineRule="auto"/>
        <w:ind w:left="643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6">
      <w:pPr>
        <w:spacing w:line="360" w:lineRule="auto"/>
        <w:ind w:left="64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left="64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left="643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line="360" w:lineRule="auto"/>
        <w:ind w:left="643" w:hanging="360"/>
        <w:rPr/>
      </w:pPr>
      <w:r w:rsidDel="00000000" w:rsidR="00000000" w:rsidRPr="00000000">
        <w:rPr>
          <w:rtl w:val="0"/>
        </w:rPr>
        <w:t xml:space="preserve">Implemente o programa que receba um valor acima de 100, sendo maior</w:t>
      </w:r>
    </w:p>
    <w:p w:rsidR="00000000" w:rsidDel="00000000" w:rsidP="00000000" w:rsidRDefault="00000000" w:rsidRPr="00000000" w14:paraId="0000005A">
      <w:pPr>
        <w:spacing w:line="360" w:lineRule="auto"/>
        <w:ind w:left="643" w:firstLine="0"/>
        <w:rPr/>
      </w:pPr>
      <w:r w:rsidDel="00000000" w:rsidR="00000000" w:rsidRPr="00000000">
        <w:rPr>
          <w:rtl w:val="0"/>
        </w:rPr>
        <w:t xml:space="preserve">de 100 acessa o DO WHILE e imprime os valores de 100 até o valor</w:t>
      </w:r>
    </w:p>
    <w:p w:rsidR="00000000" w:rsidDel="00000000" w:rsidP="00000000" w:rsidRDefault="00000000" w:rsidRPr="00000000" w14:paraId="0000005B">
      <w:pPr>
        <w:spacing w:line="360" w:lineRule="auto"/>
        <w:ind w:left="643" w:firstLine="0"/>
        <w:rPr/>
      </w:pPr>
      <w:r w:rsidDel="00000000" w:rsidR="00000000" w:rsidRPr="00000000">
        <w:rPr>
          <w:rtl w:val="0"/>
        </w:rPr>
        <w:t xml:space="preserve">recebido, usando o DO WHILE, senão imprime a mensagem Número</w:t>
      </w:r>
    </w:p>
    <w:p w:rsidR="00000000" w:rsidDel="00000000" w:rsidP="00000000" w:rsidRDefault="00000000" w:rsidRPr="00000000" w14:paraId="0000005C">
      <w:pPr>
        <w:spacing w:line="360" w:lineRule="auto"/>
        <w:ind w:left="643" w:firstLine="0"/>
        <w:rPr>
          <w:b w:val="1"/>
        </w:rPr>
      </w:pPr>
      <w:r w:rsidDel="00000000" w:rsidR="00000000" w:rsidRPr="00000000">
        <w:rPr>
          <w:rtl w:val="0"/>
        </w:rPr>
        <w:t xml:space="preserve">inválido.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left="64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line="360" w:lineRule="auto"/>
        <w:ind w:left="643" w:hanging="360"/>
        <w:rPr/>
      </w:pPr>
      <w:r w:rsidDel="00000000" w:rsidR="00000000" w:rsidRPr="00000000">
        <w:rPr>
          <w:rtl w:val="0"/>
        </w:rPr>
        <w:t xml:space="preserve">A empresa “B” de cinema realizou uma pesquisa sobre o filme, contendo a pergunta “De 5 a 10 qual nota daria no filme?“ O resultado obtido é “9,8,5,7,8,9,10,9,10,8,7,10,9”. Implemente o programa que receba as notas em um array. Utilizando o Foreach realize o cálculo da média atribuída ao filme pelos espectadores. No final do programa imprima a média. Salve o programa como exercicio7.php.</w:t>
      </w:r>
    </w:p>
    <w:p w:rsidR="00000000" w:rsidDel="00000000" w:rsidP="00000000" w:rsidRDefault="00000000" w:rsidRPr="00000000" w14:paraId="0000005F">
      <w:pPr>
        <w:spacing w:line="360" w:lineRule="auto"/>
        <w:ind w:left="71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line="360" w:lineRule="auto"/>
        <w:ind w:left="643" w:hanging="360"/>
        <w:rPr>
          <w:u w:val="none"/>
        </w:rPr>
      </w:pPr>
      <w:r w:rsidDel="00000000" w:rsidR="00000000" w:rsidRPr="00000000">
        <w:rPr>
          <w:rtl w:val="0"/>
        </w:rPr>
        <w:t xml:space="preserve">De acordo com o trecho de código escrito na linguagem PHP: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left="643" w:firstLine="0"/>
        <w:rPr/>
      </w:pPr>
      <w:r w:rsidDel="00000000" w:rsidR="00000000" w:rsidRPr="00000000">
        <w:rPr>
          <w:rtl w:val="0"/>
        </w:rPr>
        <w:t xml:space="preserve">$b = 0; $a = $b + "a";</w:t>
      </w:r>
    </w:p>
    <w:p w:rsidR="00000000" w:rsidDel="00000000" w:rsidP="00000000" w:rsidRDefault="00000000" w:rsidRPr="00000000" w14:paraId="00000062">
      <w:pPr>
        <w:spacing w:line="360" w:lineRule="auto"/>
        <w:ind w:left="643" w:firstLine="0"/>
        <w:rPr/>
      </w:pPr>
      <w:r w:rsidDel="00000000" w:rsidR="00000000" w:rsidRPr="00000000">
        <w:rPr>
          <w:rtl w:val="0"/>
        </w:rPr>
        <w:t xml:space="preserve">O conteúdo da variável $a será:</w:t>
      </w:r>
    </w:p>
    <w:p w:rsidR="00000000" w:rsidDel="00000000" w:rsidP="00000000" w:rsidRDefault="00000000" w:rsidRPr="00000000" w14:paraId="00000063">
      <w:pPr>
        <w:spacing w:line="360" w:lineRule="auto"/>
        <w:ind w:left="643" w:firstLine="0"/>
        <w:rPr/>
      </w:pPr>
      <w:r w:rsidDel="00000000" w:rsidR="00000000" w:rsidRPr="00000000">
        <w:rPr>
          <w:b w:val="1"/>
          <w:rtl w:val="0"/>
        </w:rPr>
        <w:t xml:space="preserve">a)</w:t>
      </w:r>
      <w:r w:rsidDel="00000000" w:rsidR="00000000" w:rsidRPr="00000000">
        <w:rPr>
          <w:rtl w:val="0"/>
        </w:rPr>
        <w:t xml:space="preserve"> ab</w:t>
      </w:r>
    </w:p>
    <w:p w:rsidR="00000000" w:rsidDel="00000000" w:rsidP="00000000" w:rsidRDefault="00000000" w:rsidRPr="00000000" w14:paraId="00000064">
      <w:pPr>
        <w:spacing w:line="360" w:lineRule="auto"/>
        <w:ind w:left="643" w:firstLine="0"/>
        <w:rPr/>
      </w:pPr>
      <w:r w:rsidDel="00000000" w:rsidR="00000000" w:rsidRPr="00000000">
        <w:rPr>
          <w:b w:val="1"/>
          <w:rtl w:val="0"/>
        </w:rPr>
        <w:t xml:space="preserve">b)</w:t>
      </w:r>
      <w:r w:rsidDel="00000000" w:rsidR="00000000" w:rsidRPr="00000000">
        <w:rPr>
          <w:rtl w:val="0"/>
        </w:rPr>
        <w:t xml:space="preserve"> 0 + a</w:t>
      </w:r>
    </w:p>
    <w:p w:rsidR="00000000" w:rsidDel="00000000" w:rsidP="00000000" w:rsidRDefault="00000000" w:rsidRPr="00000000" w14:paraId="00000065">
      <w:pPr>
        <w:spacing w:line="360" w:lineRule="auto"/>
        <w:ind w:left="643" w:firstLine="0"/>
        <w:rPr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c)</w:t>
      </w:r>
      <w:r w:rsidDel="00000000" w:rsidR="00000000" w:rsidRPr="00000000">
        <w:rPr>
          <w:color w:val="ff0000"/>
          <w:u w:val="single"/>
          <w:rtl w:val="0"/>
        </w:rPr>
        <w:t xml:space="preserve"> 0</w:t>
      </w:r>
    </w:p>
    <w:p w:rsidR="00000000" w:rsidDel="00000000" w:rsidP="00000000" w:rsidRDefault="00000000" w:rsidRPr="00000000" w14:paraId="00000066">
      <w:pPr>
        <w:spacing w:line="360" w:lineRule="auto"/>
        <w:ind w:left="643" w:firstLine="0"/>
        <w:rPr/>
      </w:pPr>
      <w:r w:rsidDel="00000000" w:rsidR="00000000" w:rsidRPr="00000000">
        <w:rPr>
          <w:b w:val="1"/>
          <w:rtl w:val="0"/>
        </w:rPr>
        <w:t xml:space="preserve">d)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067">
      <w:pPr>
        <w:spacing w:line="360" w:lineRule="auto"/>
        <w:ind w:left="643" w:firstLine="0"/>
        <w:rPr/>
      </w:pPr>
      <w:r w:rsidDel="00000000" w:rsidR="00000000" w:rsidRPr="00000000">
        <w:rPr>
          <w:b w:val="1"/>
          <w:rtl w:val="0"/>
        </w:rPr>
        <w:t xml:space="preserve">e)</w:t>
      </w:r>
      <w:r w:rsidDel="00000000" w:rsidR="00000000" w:rsidRPr="00000000">
        <w:rPr>
          <w:rtl w:val="0"/>
        </w:rPr>
        <w:t xml:space="preserve"> nenhuma das alternativas anteriores</w:t>
      </w:r>
    </w:p>
    <w:p w:rsidR="00000000" w:rsidDel="00000000" w:rsidP="00000000" w:rsidRDefault="00000000" w:rsidRPr="00000000" w14:paraId="00000068">
      <w:pPr>
        <w:spacing w:line="360" w:lineRule="auto"/>
        <w:ind w:left="64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left="64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ind w:left="643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line="360" w:lineRule="auto"/>
        <w:ind w:left="643" w:hanging="360"/>
        <w:rPr/>
      </w:pPr>
      <w:r w:rsidDel="00000000" w:rsidR="00000000" w:rsidRPr="00000000">
        <w:rPr>
          <w:rtl w:val="0"/>
        </w:rPr>
        <w:t xml:space="preserve">Uma Empresa fez uma pesquisa de mercado para saber se as pessoas</w:t>
      </w:r>
    </w:p>
    <w:p w:rsidR="00000000" w:rsidDel="00000000" w:rsidP="00000000" w:rsidRDefault="00000000" w:rsidRPr="00000000" w14:paraId="0000006C">
      <w:pPr>
        <w:spacing w:line="360" w:lineRule="auto"/>
        <w:ind w:left="643" w:firstLine="0"/>
        <w:rPr/>
      </w:pPr>
      <w:r w:rsidDel="00000000" w:rsidR="00000000" w:rsidRPr="00000000">
        <w:rPr>
          <w:rtl w:val="0"/>
        </w:rPr>
        <w:t xml:space="preserve">gostaram ou não de um novo produto lançado no mercado. Obtendo o</w:t>
      </w:r>
    </w:p>
    <w:p w:rsidR="00000000" w:rsidDel="00000000" w:rsidP="00000000" w:rsidRDefault="00000000" w:rsidRPr="00000000" w14:paraId="0000006D">
      <w:pPr>
        <w:spacing w:line="360" w:lineRule="auto"/>
        <w:ind w:left="643" w:firstLine="0"/>
        <w:rPr/>
      </w:pPr>
      <w:r w:rsidDel="00000000" w:rsidR="00000000" w:rsidRPr="00000000">
        <w:rPr>
          <w:rtl w:val="0"/>
        </w:rPr>
        <w:t xml:space="preserve">seguinte resultado “S-S-S-N-S-N-N-S-S-S-S-N-S-S-N-S-S-S” (S - Sim ou</w:t>
      </w:r>
    </w:p>
    <w:p w:rsidR="00000000" w:rsidDel="00000000" w:rsidP="00000000" w:rsidRDefault="00000000" w:rsidRPr="00000000" w14:paraId="0000006E">
      <w:pPr>
        <w:spacing w:line="360" w:lineRule="auto"/>
        <w:ind w:left="643" w:firstLine="0"/>
        <w:rPr/>
      </w:pPr>
      <w:r w:rsidDel="00000000" w:rsidR="00000000" w:rsidRPr="00000000">
        <w:rPr>
          <w:rtl w:val="0"/>
        </w:rPr>
        <w:t xml:space="preserve">N - Não). Implemente um programa que calcule e mostre:</w:t>
      </w:r>
    </w:p>
    <w:p w:rsidR="00000000" w:rsidDel="00000000" w:rsidP="00000000" w:rsidRDefault="00000000" w:rsidRPr="00000000" w14:paraId="0000006F">
      <w:pPr>
        <w:spacing w:line="360" w:lineRule="auto"/>
        <w:ind w:left="643" w:firstLine="0"/>
        <w:rPr/>
      </w:pPr>
      <w:r w:rsidDel="00000000" w:rsidR="00000000" w:rsidRPr="00000000">
        <w:rPr>
          <w:rtl w:val="0"/>
        </w:rPr>
        <w:t xml:space="preserve">- o número de pessoas que respondeu sim;</w:t>
      </w:r>
    </w:p>
    <w:p w:rsidR="00000000" w:rsidDel="00000000" w:rsidP="00000000" w:rsidRDefault="00000000" w:rsidRPr="00000000" w14:paraId="00000070">
      <w:pPr>
        <w:spacing w:line="360" w:lineRule="auto"/>
        <w:ind w:left="643" w:firstLine="0"/>
        <w:rPr/>
      </w:pPr>
      <w:r w:rsidDel="00000000" w:rsidR="00000000" w:rsidRPr="00000000">
        <w:rPr>
          <w:rtl w:val="0"/>
        </w:rPr>
        <w:t xml:space="preserve">- o número de pessoas que respondeu não;</w:t>
      </w:r>
    </w:p>
    <w:p w:rsidR="00000000" w:rsidDel="00000000" w:rsidP="00000000" w:rsidRDefault="00000000" w:rsidRPr="00000000" w14:paraId="00000071">
      <w:pPr>
        <w:spacing w:line="360" w:lineRule="auto"/>
        <w:ind w:left="64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ind w:left="64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ind w:left="64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line="360" w:lineRule="auto"/>
        <w:ind w:left="643" w:hanging="360"/>
        <w:rPr>
          <w:u w:val="none"/>
        </w:rPr>
      </w:pPr>
      <w:r w:rsidDel="00000000" w:rsidR="00000000" w:rsidRPr="00000000">
        <w:rPr>
          <w:rtl w:val="0"/>
        </w:rPr>
        <w:t xml:space="preserve">Crie um pequeno formulário em PHP para inserir os usuários. Exemplo de Formulário: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ind w:left="643" w:firstLine="0"/>
        <w:rPr/>
      </w:pPr>
      <w:sdt>
        <w:sdtPr>
          <w:tag w:val="goog_rdk_1"/>
        </w:sdtPr>
        <w:sdtContent>
          <w:ins w:author="Edison Mello" w:id="0" w:date="2019-10-17T17:22:42Z">
            <w:r w:rsidDel="00000000" w:rsidR="00000000" w:rsidRPr="00000000">
              <w:rPr>
                <w:u w:val="none"/>
              </w:rPr>
              <w:drawing>
                <wp:inline distB="114300" distT="114300" distL="114300" distR="114300">
                  <wp:extent cx="2543175" cy="2266950"/>
                  <wp:effectExtent b="0" l="0" r="0" t="0"/>
                  <wp:docPr id="1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2266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ins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campos “nome” e “e-mail” devem ser obrigatórios, portando deverá avisar o usuário caso não sejam preenchidos.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e-mail deverá ser validado se está no formato correto</w:t>
      </w:r>
    </w:p>
    <w:p w:rsidR="00000000" w:rsidDel="00000000" w:rsidP="00000000" w:rsidRDefault="00000000" w:rsidRPr="00000000" w14:paraId="0000007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PHP: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$_GET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"Nome: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$nome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&lt;/br&gt; Email: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$email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&lt;/br&gt;&lt;/br&gt;"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"prova.php"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Voltar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HTML: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"exercicio5.php"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&lt;!-- Dados Usuário--&gt;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Formulários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Envie seus dados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fieldset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"usuario"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Nome: 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"edNome"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"Nome Completo"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E-mail: *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"edEmail"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seu Email"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Enviar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8080"/>
          <w:sz w:val="21"/>
          <w:szCs w:val="21"/>
        </w:rPr>
        <w:sectPr>
          <w:headerReference r:id="rId9" w:type="default"/>
          <w:pgSz w:h="16838" w:w="11906"/>
          <w:pgMar w:bottom="142" w:top="1134" w:left="1701" w:right="1701" w:header="708" w:footer="708"/>
          <w:pgNumType w:start="1"/>
          <w:cols w:equalWidth="0"/>
        </w:sect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/>
      <w:pgMar w:bottom="142" w:top="1134" w:left="1701" w:right="1701" w:header="708" w:footer="708"/>
      <w:cols w:equalWidth="0" w:num="2">
        <w:col w:space="708" w:w="3897.9999999999995"/>
        <w:col w:space="0" w:w="3897.999999999999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jc w:val="center"/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Colégio Sinodal Progresso – Montenegro/RS – Cursos Técnicos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-874391</wp:posOffset>
          </wp:positionH>
          <wp:positionV relativeFrom="paragraph">
            <wp:posOffset>-58416</wp:posOffset>
          </wp:positionV>
          <wp:extent cx="686435" cy="818515"/>
          <wp:effectExtent b="0" l="0" r="0" t="0"/>
          <wp:wrapSquare wrapText="bothSides" distB="0" distT="0" distL="114300" distR="114300"/>
          <wp:docPr id="11" name="image1.gif"/>
          <a:graphic>
            <a:graphicData uri="http://schemas.openxmlformats.org/drawingml/2006/picture">
              <pic:pic>
                <pic:nvPicPr>
                  <pic:cNvPr id="0" name="image1.gif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6435" cy="81851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5489575</wp:posOffset>
          </wp:positionH>
          <wp:positionV relativeFrom="paragraph">
            <wp:posOffset>-58416</wp:posOffset>
          </wp:positionV>
          <wp:extent cx="686435" cy="818515"/>
          <wp:effectExtent b="0" l="0" r="0" t="0"/>
          <wp:wrapSquare wrapText="bothSides" distB="0" distT="0" distL="114300" distR="114300"/>
          <wp:docPr id="9" name="image1.gif"/>
          <a:graphic>
            <a:graphicData uri="http://schemas.openxmlformats.org/drawingml/2006/picture">
              <pic:pic>
                <pic:nvPicPr>
                  <pic:cNvPr id="0" name="image1.gif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6435" cy="81851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Curto Técnico em:</w:t>
    </w:r>
    <w:r w:rsidDel="00000000" w:rsidR="00000000" w:rsidRPr="00000000">
      <w:rPr>
        <w:color w:val="000000"/>
        <w:rtl w:val="0"/>
      </w:rPr>
      <w:t xml:space="preserve"> Informática</w:t>
    </w:r>
  </w:p>
  <w:p w:rsidR="00000000" w:rsidDel="00000000" w:rsidP="00000000" w:rsidRDefault="00000000" w:rsidRPr="00000000" w14:paraId="0000009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Componente Curricular:</w:t>
    </w:r>
    <w:r w:rsidDel="00000000" w:rsidR="00000000" w:rsidRPr="00000000">
      <w:rPr>
        <w:color w:val="000000"/>
        <w:rtl w:val="0"/>
      </w:rPr>
      <w:t xml:space="preserve"> DESENVOLVIMENTO INTERNET II</w:t>
    </w:r>
  </w:p>
  <w:p w:rsidR="00000000" w:rsidDel="00000000" w:rsidP="00000000" w:rsidRDefault="00000000" w:rsidRPr="00000000" w14:paraId="0000009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Professor:</w:t>
    </w:r>
    <w:r w:rsidDel="00000000" w:rsidR="00000000" w:rsidRPr="00000000">
      <w:rPr>
        <w:color w:val="000000"/>
        <w:rtl w:val="0"/>
      </w:rPr>
      <w:t xml:space="preserve"> Edison Mello</w:t>
    </w:r>
  </w:p>
  <w:p w:rsidR="00000000" w:rsidDel="00000000" w:rsidP="00000000" w:rsidRDefault="00000000" w:rsidRPr="00000000" w14:paraId="0000009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b w:val="1"/>
      </w:rPr>
    </w:pPr>
    <w:r w:rsidDel="00000000" w:rsidR="00000000" w:rsidRPr="00000000">
      <w:rPr>
        <w:b w:val="1"/>
        <w:rtl w:val="0"/>
      </w:rPr>
      <w:t xml:space="preserve">Turma:Ti12/Ti13</w:t>
      <w:tab/>
    </w:r>
  </w:p>
  <w:p w:rsidR="00000000" w:rsidDel="00000000" w:rsidP="00000000" w:rsidRDefault="00000000" w:rsidRPr="00000000" w14:paraId="0000009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b w:val="1"/>
        <w:color w:val="000000"/>
      </w:rPr>
    </w:pPr>
    <w:r w:rsidDel="00000000" w:rsidR="00000000" w:rsidRPr="00000000">
      <w:rPr>
        <w:b w:val="1"/>
        <w:rtl w:val="0"/>
      </w:rPr>
      <w:t xml:space="preserve">Nome do </w:t>
    </w:r>
    <w:r w:rsidDel="00000000" w:rsidR="00000000" w:rsidRPr="00000000">
      <w:rPr>
        <w:b w:val="1"/>
        <w:color w:val="000000"/>
        <w:rtl w:val="0"/>
      </w:rPr>
      <w:t xml:space="preserve">Aluno:</w:t>
    </w:r>
  </w:p>
  <w:p w:rsidR="00000000" w:rsidDel="00000000" w:rsidP="00000000" w:rsidRDefault="00000000" w:rsidRPr="00000000" w14:paraId="0000009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  <w:t xml:space="preserve">Avaliação 1</w:t>
    </w:r>
    <w:r w:rsidDel="00000000" w:rsidR="00000000" w:rsidRPr="00000000">
      <w:rPr>
        <w:b w:val="1"/>
        <w:color w:val="000000"/>
        <w:rtl w:val="0"/>
      </w:rPr>
      <w:t xml:space="preserve">                </w:t>
    </w:r>
    <w:r w:rsidDel="00000000" w:rsidR="00000000" w:rsidRPr="00000000">
      <w:rPr>
        <w:color w:val="000000"/>
        <w:rtl w:val="0"/>
      </w:rPr>
      <w:t xml:space="preserve">Data:</w:t>
    </w:r>
    <w:r w:rsidDel="00000000" w:rsidR="00000000" w:rsidRPr="00000000">
      <w:rPr>
        <w:b w:val="1"/>
        <w:color w:val="000000"/>
        <w:rtl w:val="0"/>
      </w:rPr>
      <w:t xml:space="preserve">  17/10/2019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-"/>
      <w:lvlJc w:val="left"/>
      <w:pPr>
        <w:ind w:left="643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EfbanTWhPo7pYOgQS9xs9aKxDA==">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